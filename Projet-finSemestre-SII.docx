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E58" w:rsidRDefault="00B20E58">
      <w:pPr>
        <w:jc w:val="both"/>
        <w:rPr>
          <w:b/>
          <w:sz w:val="36"/>
          <w:szCs w:val="36"/>
          <w:u w:val="single"/>
        </w:rPr>
      </w:pPr>
    </w:p>
    <w:p w:rsidR="00B20E58" w:rsidRDefault="00906087">
      <w:pPr>
        <w:jc w:val="center"/>
        <w:rPr>
          <w:b/>
          <w:sz w:val="36"/>
          <w:szCs w:val="36"/>
          <w:u w:val="single"/>
        </w:rPr>
      </w:pPr>
      <w:r>
        <w:rPr>
          <w:b/>
          <w:sz w:val="36"/>
          <w:szCs w:val="36"/>
          <w:u w:val="single"/>
        </w:rPr>
        <w:t>Projet de fin de semestre</w:t>
      </w:r>
    </w:p>
    <w:p w:rsidR="00B20E58" w:rsidRDefault="00B20E58">
      <w:pPr>
        <w:pBdr>
          <w:top w:val="nil"/>
          <w:left w:val="nil"/>
          <w:bottom w:val="nil"/>
          <w:right w:val="nil"/>
          <w:between w:val="nil"/>
        </w:pBdr>
        <w:spacing w:line="360" w:lineRule="auto"/>
        <w:jc w:val="both"/>
        <w:rPr>
          <w:color w:val="000000"/>
        </w:rPr>
      </w:pPr>
    </w:p>
    <w:p w:rsidR="00B20E58" w:rsidRDefault="00906087">
      <w:pPr>
        <w:pBdr>
          <w:top w:val="nil"/>
          <w:left w:val="nil"/>
          <w:bottom w:val="nil"/>
          <w:right w:val="nil"/>
          <w:between w:val="nil"/>
        </w:pBdr>
        <w:spacing w:line="360" w:lineRule="auto"/>
        <w:jc w:val="both"/>
        <w:rPr>
          <w:b/>
          <w:color w:val="000000"/>
        </w:rPr>
      </w:pPr>
      <w:r>
        <w:rPr>
          <w:b/>
          <w:color w:val="000000"/>
        </w:rPr>
        <w:t>Introduction</w:t>
      </w:r>
    </w:p>
    <w:p w:rsidR="00B20E58" w:rsidRPr="00720735" w:rsidRDefault="00906087" w:rsidP="00370010">
      <w:pPr>
        <w:pBdr>
          <w:top w:val="nil"/>
          <w:left w:val="nil"/>
          <w:bottom w:val="nil"/>
          <w:right w:val="nil"/>
          <w:between w:val="nil"/>
        </w:pBdr>
        <w:spacing w:line="360" w:lineRule="auto"/>
        <w:jc w:val="both"/>
        <w:rPr>
          <w:rFonts w:ascii="F" w:eastAsia="F" w:hAnsi="F" w:cs="F"/>
          <w:color w:val="000000"/>
        </w:rPr>
      </w:pPr>
      <w:r>
        <w:rPr>
          <w:rFonts w:ascii="F" w:eastAsia="F" w:hAnsi="F" w:cs="F"/>
          <w:color w:val="000000"/>
        </w:rPr>
        <w:t xml:space="preserve">Pour ce projet, l’objectif est d’utiliser les notions apprises durant ce semestre pour résoudre un problème de sciences de données. Les étudiants en </w:t>
      </w:r>
      <w:r w:rsidR="009D6AB1">
        <w:rPr>
          <w:rFonts w:ascii="F" w:eastAsia="F" w:hAnsi="F" w:cs="F"/>
          <w:color w:val="000000"/>
        </w:rPr>
        <w:t>binôme</w:t>
      </w:r>
      <w:r>
        <w:rPr>
          <w:rFonts w:ascii="F" w:eastAsia="F" w:hAnsi="F" w:cs="F"/>
          <w:color w:val="000000"/>
        </w:rPr>
        <w:t xml:space="preserve"> devront implémenter un </w:t>
      </w:r>
      <w:proofErr w:type="spellStart"/>
      <w:r w:rsidR="00370010">
        <w:rPr>
          <w:rFonts w:ascii="F" w:eastAsia="F" w:hAnsi="F" w:cs="F"/>
          <w:color w:val="000000"/>
        </w:rPr>
        <w:t>classifieur</w:t>
      </w:r>
      <w:proofErr w:type="spellEnd"/>
      <w:r>
        <w:rPr>
          <w:rFonts w:ascii="F" w:eastAsia="F" w:hAnsi="F" w:cs="F"/>
          <w:color w:val="000000"/>
        </w:rPr>
        <w:t xml:space="preserve"> de </w:t>
      </w:r>
      <w:r w:rsidR="00370010">
        <w:rPr>
          <w:rFonts w:ascii="F" w:eastAsia="F" w:hAnsi="F" w:cs="F"/>
          <w:color w:val="000000"/>
        </w:rPr>
        <w:t>tweet dans le contexte de l’analyse des sentiments.</w:t>
      </w:r>
    </w:p>
    <w:p w:rsidR="00B20E58" w:rsidRDefault="00B20E58">
      <w:pPr>
        <w:pBdr>
          <w:top w:val="nil"/>
          <w:left w:val="nil"/>
          <w:bottom w:val="nil"/>
          <w:right w:val="nil"/>
          <w:between w:val="nil"/>
        </w:pBdr>
        <w:spacing w:line="360" w:lineRule="auto"/>
        <w:jc w:val="both"/>
        <w:rPr>
          <w:b/>
          <w:color w:val="000000"/>
        </w:rPr>
      </w:pPr>
    </w:p>
    <w:p w:rsidR="00B20E58" w:rsidRPr="002A26F1" w:rsidRDefault="00906087">
      <w:pPr>
        <w:pBdr>
          <w:top w:val="nil"/>
          <w:left w:val="nil"/>
          <w:bottom w:val="nil"/>
          <w:right w:val="nil"/>
          <w:between w:val="nil"/>
        </w:pBdr>
        <w:spacing w:line="360" w:lineRule="auto"/>
        <w:jc w:val="both"/>
        <w:rPr>
          <w:b/>
          <w:color w:val="000000"/>
          <w:sz w:val="28"/>
          <w:szCs w:val="28"/>
          <w:u w:val="single"/>
        </w:rPr>
      </w:pPr>
      <w:r w:rsidRPr="002A26F1">
        <w:rPr>
          <w:b/>
          <w:color w:val="000000"/>
          <w:sz w:val="28"/>
          <w:szCs w:val="28"/>
          <w:u w:val="single"/>
        </w:rPr>
        <w:t>Étapes à réaliser :</w:t>
      </w:r>
    </w:p>
    <w:p w:rsidR="00B20E58" w:rsidRPr="004C74CD" w:rsidRDefault="00906087">
      <w:pPr>
        <w:pBdr>
          <w:top w:val="nil"/>
          <w:left w:val="nil"/>
          <w:bottom w:val="nil"/>
          <w:right w:val="nil"/>
          <w:between w:val="nil"/>
        </w:pBdr>
        <w:spacing w:line="360" w:lineRule="auto"/>
        <w:jc w:val="both"/>
        <w:rPr>
          <w:b/>
          <w:color w:val="000000"/>
          <w:sz w:val="36"/>
          <w:szCs w:val="36"/>
        </w:rPr>
      </w:pPr>
      <w:r w:rsidRPr="004C74CD">
        <w:rPr>
          <w:b/>
          <w:color w:val="000000"/>
          <w:sz w:val="36"/>
          <w:szCs w:val="36"/>
        </w:rPr>
        <w:t>Étape 1 : préparation des données</w:t>
      </w:r>
    </w:p>
    <w:p w:rsidR="00B71BC0" w:rsidRDefault="00906087" w:rsidP="00332752">
      <w:pPr>
        <w:pBdr>
          <w:top w:val="nil"/>
          <w:left w:val="nil"/>
          <w:bottom w:val="nil"/>
          <w:right w:val="nil"/>
          <w:between w:val="nil"/>
        </w:pBdr>
        <w:spacing w:line="360" w:lineRule="auto"/>
        <w:jc w:val="both"/>
        <w:rPr>
          <w:color w:val="000000"/>
        </w:rPr>
      </w:pPr>
      <w:r>
        <w:rPr>
          <w:color w:val="000000"/>
        </w:rPr>
        <w:t>Avant de commencer une tâche d'apprentissage automatique, il est généralement judicieux de jeter un œil à des exemples de l'ensemble de données. La</w:t>
      </w:r>
      <w:r w:rsidR="009D6AB1">
        <w:rPr>
          <w:color w:val="000000"/>
        </w:rPr>
        <w:t xml:space="preserve"> Figure</w:t>
      </w:r>
      <w:r w:rsidR="00332752">
        <w:rPr>
          <w:color w:val="000000"/>
        </w:rPr>
        <w:t xml:space="preserve"> 1 montre un exemple de tweets avant et après prétraitement.</w:t>
      </w:r>
    </w:p>
    <w:p w:rsidR="00332752" w:rsidRDefault="00332752" w:rsidP="00332752">
      <w:pPr>
        <w:pBdr>
          <w:top w:val="nil"/>
          <w:left w:val="nil"/>
          <w:bottom w:val="nil"/>
          <w:right w:val="nil"/>
          <w:between w:val="nil"/>
        </w:pBdr>
        <w:spacing w:line="360" w:lineRule="auto"/>
        <w:jc w:val="both"/>
        <w:rPr>
          <w:color w:val="000000"/>
        </w:rPr>
      </w:pPr>
    </w:p>
    <w:p w:rsidR="00B20E58" w:rsidRDefault="00B71BC0">
      <w:pPr>
        <w:keepNext/>
        <w:pBdr>
          <w:top w:val="nil"/>
          <w:left w:val="nil"/>
          <w:bottom w:val="nil"/>
          <w:right w:val="nil"/>
          <w:between w:val="nil"/>
        </w:pBdr>
        <w:spacing w:line="360" w:lineRule="auto"/>
        <w:jc w:val="both"/>
        <w:rPr>
          <w:color w:val="000000"/>
        </w:rPr>
      </w:pPr>
      <w:r>
        <w:rPr>
          <w:noProof/>
          <w:lang w:val="fr-FR" w:eastAsia="fr-FR"/>
        </w:rPr>
        <w:drawing>
          <wp:inline distT="0" distB="0" distL="0" distR="0">
            <wp:extent cx="6332220" cy="1927975"/>
            <wp:effectExtent l="0" t="0" r="0" b="0"/>
            <wp:docPr id="1" name="Image 1" descr="Tweets before and after preprocess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ets before and after preprocessing.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1927975"/>
                    </a:xfrm>
                    <a:prstGeom prst="rect">
                      <a:avLst/>
                    </a:prstGeom>
                    <a:noFill/>
                    <a:ln>
                      <a:noFill/>
                    </a:ln>
                  </pic:spPr>
                </pic:pic>
              </a:graphicData>
            </a:graphic>
          </wp:inline>
        </w:drawing>
      </w:r>
    </w:p>
    <w:p w:rsidR="00B20E58" w:rsidRDefault="00906087" w:rsidP="002A79CD">
      <w:pPr>
        <w:pBdr>
          <w:top w:val="nil"/>
          <w:left w:val="nil"/>
          <w:bottom w:val="nil"/>
          <w:right w:val="nil"/>
          <w:between w:val="nil"/>
        </w:pBdr>
        <w:spacing w:before="120" w:after="120"/>
        <w:jc w:val="center"/>
        <w:rPr>
          <w:i/>
          <w:color w:val="000000"/>
        </w:rPr>
      </w:pPr>
      <w:r>
        <w:rPr>
          <w:i/>
          <w:color w:val="000000"/>
        </w:rPr>
        <w:t xml:space="preserve">Figure 1. Exemple d'un </w:t>
      </w:r>
      <w:r w:rsidR="002A79CD">
        <w:rPr>
          <w:i/>
          <w:color w:val="000000"/>
        </w:rPr>
        <w:t>tweet</w:t>
      </w:r>
    </w:p>
    <w:p w:rsidR="00B20E58" w:rsidRDefault="00B20E58">
      <w:pPr>
        <w:pBdr>
          <w:top w:val="nil"/>
          <w:left w:val="nil"/>
          <w:bottom w:val="nil"/>
          <w:right w:val="nil"/>
          <w:between w:val="nil"/>
        </w:pBdr>
        <w:spacing w:before="120" w:after="120"/>
        <w:jc w:val="both"/>
        <w:rPr>
          <w:i/>
          <w:color w:val="000000"/>
        </w:rPr>
      </w:pPr>
    </w:p>
    <w:p w:rsidR="00B20E58" w:rsidRDefault="00906087">
      <w:pPr>
        <w:pBdr>
          <w:top w:val="nil"/>
          <w:left w:val="nil"/>
          <w:bottom w:val="nil"/>
          <w:right w:val="nil"/>
          <w:between w:val="nil"/>
        </w:pBdr>
        <w:spacing w:line="360" w:lineRule="auto"/>
        <w:jc w:val="both"/>
        <w:rPr>
          <w:color w:val="000000"/>
        </w:rPr>
      </w:pPr>
      <w:r>
        <w:rPr>
          <w:color w:val="000000"/>
        </w:rPr>
        <w:t>A cet effet, la normalisation ou nettoyage qui doit être implémentée dans les étapes suivantes.</w:t>
      </w:r>
      <w:r w:rsidR="006E1744">
        <w:rPr>
          <w:color w:val="000000"/>
        </w:rPr>
        <w:t xml:space="preserve"> Il faut noter qu’on ne garde que la caractéristique texte</w:t>
      </w:r>
      <w:r w:rsidR="008F2D54">
        <w:rPr>
          <w:color w:val="000000"/>
        </w:rPr>
        <w:t xml:space="preserve"> du </w:t>
      </w:r>
      <w:proofErr w:type="spellStart"/>
      <w:r w:rsidR="008F2D54">
        <w:rPr>
          <w:color w:val="000000"/>
        </w:rPr>
        <w:t>dataset</w:t>
      </w:r>
      <w:proofErr w:type="spellEnd"/>
      <w:r w:rsidR="008F2D54">
        <w:rPr>
          <w:color w:val="000000"/>
        </w:rPr>
        <w:t xml:space="preserve"> initial</w:t>
      </w:r>
      <w:r w:rsidR="006E1744">
        <w:rPr>
          <w:color w:val="000000"/>
        </w:rPr>
        <w:t>, et qui va nous servir à construire notre modèle.</w:t>
      </w:r>
    </w:p>
    <w:p w:rsidR="00B20E58" w:rsidRPr="002A26F1" w:rsidRDefault="00906087" w:rsidP="00B71BC0">
      <w:pPr>
        <w:pBdr>
          <w:top w:val="nil"/>
          <w:left w:val="nil"/>
          <w:bottom w:val="nil"/>
          <w:right w:val="nil"/>
          <w:between w:val="nil"/>
        </w:pBdr>
        <w:spacing w:line="360" w:lineRule="auto"/>
        <w:jc w:val="both"/>
        <w:rPr>
          <w:b/>
          <w:color w:val="ED7D31" w:themeColor="accent2"/>
          <w:sz w:val="22"/>
          <w:szCs w:val="22"/>
          <w:u w:val="single"/>
        </w:rPr>
      </w:pPr>
      <w:r w:rsidRPr="002A26F1">
        <w:rPr>
          <w:b/>
          <w:color w:val="ED7D31" w:themeColor="accent2"/>
          <w:sz w:val="22"/>
          <w:szCs w:val="22"/>
          <w:u w:val="single"/>
        </w:rPr>
        <w:t xml:space="preserve">Nettoyage </w:t>
      </w:r>
      <w:r w:rsidR="00B71BC0" w:rsidRPr="002A26F1">
        <w:rPr>
          <w:b/>
          <w:color w:val="ED7D31" w:themeColor="accent2"/>
          <w:sz w:val="22"/>
          <w:szCs w:val="22"/>
          <w:u w:val="single"/>
        </w:rPr>
        <w:t>de</w:t>
      </w:r>
      <w:r w:rsidR="005939C1">
        <w:rPr>
          <w:b/>
          <w:color w:val="ED7D31" w:themeColor="accent2"/>
          <w:sz w:val="22"/>
          <w:szCs w:val="22"/>
          <w:u w:val="single"/>
        </w:rPr>
        <w:t>s</w:t>
      </w:r>
      <w:r w:rsidR="00B71BC0" w:rsidRPr="002A26F1">
        <w:rPr>
          <w:b/>
          <w:color w:val="ED7D31" w:themeColor="accent2"/>
          <w:sz w:val="22"/>
          <w:szCs w:val="22"/>
          <w:u w:val="single"/>
        </w:rPr>
        <w:t xml:space="preserve"> tweets :</w:t>
      </w:r>
    </w:p>
    <w:p w:rsidR="00B20E58" w:rsidRDefault="00906087">
      <w:pPr>
        <w:pBdr>
          <w:top w:val="nil"/>
          <w:left w:val="nil"/>
          <w:bottom w:val="nil"/>
          <w:right w:val="nil"/>
          <w:between w:val="nil"/>
        </w:pBdr>
        <w:spacing w:line="360" w:lineRule="auto"/>
        <w:jc w:val="both"/>
        <w:rPr>
          <w:color w:val="000000"/>
        </w:rPr>
      </w:pPr>
      <w:r>
        <w:rPr>
          <w:b/>
          <w:color w:val="000000"/>
        </w:rPr>
        <w:t>Minuscule</w:t>
      </w:r>
      <w:r w:rsidR="002A79CD">
        <w:rPr>
          <w:color w:val="000000"/>
        </w:rPr>
        <w:t> : l'intégralité du tweet</w:t>
      </w:r>
      <w:r>
        <w:rPr>
          <w:color w:val="000000"/>
        </w:rPr>
        <w:t xml:space="preserve"> devra être convertie en minuscules. </w:t>
      </w:r>
    </w:p>
    <w:p w:rsidR="00B20E58" w:rsidRDefault="00906087" w:rsidP="002A79CD">
      <w:pPr>
        <w:pBdr>
          <w:top w:val="nil"/>
          <w:left w:val="nil"/>
          <w:bottom w:val="nil"/>
          <w:right w:val="nil"/>
          <w:between w:val="nil"/>
        </w:pBdr>
        <w:spacing w:line="360" w:lineRule="auto"/>
        <w:jc w:val="both"/>
        <w:rPr>
          <w:color w:val="000000"/>
        </w:rPr>
      </w:pPr>
      <w:r>
        <w:rPr>
          <w:b/>
          <w:color w:val="000000"/>
        </w:rPr>
        <w:t>Suppression de balises HTML</w:t>
      </w:r>
      <w:r>
        <w:rPr>
          <w:color w:val="000000"/>
        </w:rPr>
        <w:t xml:space="preserve"> : Toutes les balises HTM</w:t>
      </w:r>
      <w:r w:rsidR="002A79CD">
        <w:rPr>
          <w:color w:val="000000"/>
        </w:rPr>
        <w:t>L devront être supprimées</w:t>
      </w:r>
      <w:r>
        <w:rPr>
          <w:color w:val="000000"/>
        </w:rPr>
        <w:t xml:space="preserve">. </w:t>
      </w:r>
    </w:p>
    <w:p w:rsidR="00B20E58" w:rsidRDefault="00906087">
      <w:pPr>
        <w:pBdr>
          <w:top w:val="nil"/>
          <w:left w:val="nil"/>
          <w:bottom w:val="nil"/>
          <w:right w:val="nil"/>
          <w:between w:val="nil"/>
        </w:pBdr>
        <w:spacing w:line="360" w:lineRule="auto"/>
        <w:jc w:val="both"/>
        <w:rPr>
          <w:color w:val="000000"/>
        </w:rPr>
      </w:pPr>
      <w:r>
        <w:rPr>
          <w:b/>
          <w:color w:val="000000"/>
        </w:rPr>
        <w:t>Radicalisation de mots</w:t>
      </w:r>
      <w:r>
        <w:rPr>
          <w:color w:val="000000"/>
        </w:rPr>
        <w:t xml:space="preserve"> : Les mots devront être réduits à leur forme radicale. Par exemple, "discount", </w:t>
      </w:r>
      <w:r>
        <w:rPr>
          <w:color w:val="000000"/>
        </w:rPr>
        <w:lastRenderedPageBreak/>
        <w:t>"discounts", "</w:t>
      </w:r>
      <w:proofErr w:type="spellStart"/>
      <w:r>
        <w:rPr>
          <w:color w:val="000000"/>
        </w:rPr>
        <w:t>discounted</w:t>
      </w:r>
      <w:proofErr w:type="spellEnd"/>
      <w:r>
        <w:rPr>
          <w:color w:val="000000"/>
        </w:rPr>
        <w:t>" et "</w:t>
      </w:r>
      <w:proofErr w:type="spellStart"/>
      <w:r>
        <w:rPr>
          <w:color w:val="000000"/>
        </w:rPr>
        <w:t>discounting</w:t>
      </w:r>
      <w:proofErr w:type="spellEnd"/>
      <w:r>
        <w:rPr>
          <w:color w:val="000000"/>
        </w:rPr>
        <w:t>" devront être tous remplacé par " discount", et "</w:t>
      </w:r>
      <w:proofErr w:type="spellStart"/>
      <w:r>
        <w:rPr>
          <w:color w:val="000000"/>
        </w:rPr>
        <w:t>include</w:t>
      </w:r>
      <w:proofErr w:type="spellEnd"/>
      <w:r>
        <w:rPr>
          <w:color w:val="000000"/>
        </w:rPr>
        <w:t>", "</w:t>
      </w:r>
      <w:proofErr w:type="spellStart"/>
      <w:r>
        <w:rPr>
          <w:color w:val="000000"/>
        </w:rPr>
        <w:t>includes</w:t>
      </w:r>
      <w:proofErr w:type="spellEnd"/>
      <w:r>
        <w:rPr>
          <w:color w:val="000000"/>
        </w:rPr>
        <w:t>", "</w:t>
      </w:r>
      <w:proofErr w:type="spellStart"/>
      <w:r>
        <w:rPr>
          <w:color w:val="000000"/>
        </w:rPr>
        <w:t>included</w:t>
      </w:r>
      <w:proofErr w:type="spellEnd"/>
      <w:r>
        <w:rPr>
          <w:color w:val="000000"/>
        </w:rPr>
        <w:t>", et "</w:t>
      </w:r>
      <w:proofErr w:type="spellStart"/>
      <w:r w:rsidR="00E04AC0">
        <w:rPr>
          <w:color w:val="000000"/>
        </w:rPr>
        <w:t>i</w:t>
      </w:r>
      <w:bookmarkStart w:id="0" w:name="_GoBack"/>
      <w:bookmarkEnd w:id="0"/>
      <w:r>
        <w:rPr>
          <w:color w:val="000000"/>
        </w:rPr>
        <w:t>ncluded</w:t>
      </w:r>
      <w:proofErr w:type="spellEnd"/>
      <w:r>
        <w:rPr>
          <w:color w:val="000000"/>
        </w:rPr>
        <w:t>" devront être tous remplacés par « </w:t>
      </w:r>
      <w:proofErr w:type="spellStart"/>
      <w:r>
        <w:rPr>
          <w:color w:val="000000"/>
        </w:rPr>
        <w:t>includ</w:t>
      </w:r>
      <w:proofErr w:type="spellEnd"/>
      <w:r>
        <w:rPr>
          <w:color w:val="000000"/>
        </w:rPr>
        <w:t xml:space="preserve"> ». </w:t>
      </w:r>
    </w:p>
    <w:p w:rsidR="00B20E58" w:rsidRDefault="00906087">
      <w:pPr>
        <w:pBdr>
          <w:top w:val="nil"/>
          <w:left w:val="nil"/>
          <w:bottom w:val="nil"/>
          <w:right w:val="nil"/>
          <w:between w:val="nil"/>
        </w:pBdr>
        <w:spacing w:line="360" w:lineRule="auto"/>
        <w:jc w:val="both"/>
        <w:rPr>
          <w:color w:val="000000"/>
        </w:rPr>
      </w:pPr>
      <w:r>
        <w:rPr>
          <w:b/>
          <w:color w:val="000000"/>
        </w:rPr>
        <w:t>Suppression des non-mots</w:t>
      </w:r>
      <w:r>
        <w:rPr>
          <w:color w:val="000000"/>
        </w:rPr>
        <w:t xml:space="preserve"> : les non-mots et la ponctuation devront être supprimés. Tous les espaces blancs (onglets, nouvelles lignes, espaces) devront être remplacés par un seul espace. </w:t>
      </w:r>
    </w:p>
    <w:p w:rsidR="00720735" w:rsidRDefault="002A79CD" w:rsidP="002A26F1">
      <w:pPr>
        <w:pBdr>
          <w:top w:val="nil"/>
          <w:left w:val="nil"/>
          <w:bottom w:val="nil"/>
          <w:right w:val="nil"/>
          <w:between w:val="nil"/>
        </w:pBdr>
        <w:spacing w:line="360" w:lineRule="auto"/>
        <w:jc w:val="both"/>
        <w:rPr>
          <w:color w:val="000000"/>
        </w:rPr>
      </w:pPr>
      <w:r>
        <w:rPr>
          <w:b/>
          <w:color w:val="000000"/>
        </w:rPr>
        <w:t>Suppression des mots vide</w:t>
      </w:r>
      <w:r>
        <w:rPr>
          <w:color w:val="000000"/>
        </w:rPr>
        <w:t xml:space="preserve"> : les mots tel que « a, the, </w:t>
      </w:r>
      <w:proofErr w:type="spellStart"/>
      <w:proofErr w:type="gramStart"/>
      <w:r>
        <w:rPr>
          <w:color w:val="000000"/>
        </w:rPr>
        <w:t>this</w:t>
      </w:r>
      <w:proofErr w:type="spellEnd"/>
      <w:r>
        <w:rPr>
          <w:color w:val="000000"/>
        </w:rPr>
        <w:t>,…</w:t>
      </w:r>
      <w:proofErr w:type="gramEnd"/>
      <w:r>
        <w:rPr>
          <w:color w:val="000000"/>
        </w:rPr>
        <w:t> » devront être supprimés.</w:t>
      </w:r>
    </w:p>
    <w:p w:rsidR="002A26F1" w:rsidRPr="00CE5875" w:rsidRDefault="002A26F1" w:rsidP="00CE5875">
      <w:pPr>
        <w:pBdr>
          <w:top w:val="nil"/>
          <w:left w:val="nil"/>
          <w:bottom w:val="nil"/>
          <w:right w:val="nil"/>
          <w:between w:val="nil"/>
        </w:pBdr>
        <w:spacing w:line="360" w:lineRule="auto"/>
        <w:jc w:val="both"/>
        <w:rPr>
          <w:i/>
          <w:iCs/>
          <w:color w:val="FF0000"/>
        </w:rPr>
      </w:pPr>
      <w:r w:rsidRPr="00CE5875">
        <w:rPr>
          <w:i/>
          <w:iCs/>
          <w:color w:val="FF0000"/>
        </w:rPr>
        <w:t>D’autres prétraitement</w:t>
      </w:r>
      <w:r w:rsidR="00CE5875" w:rsidRPr="00CE5875">
        <w:rPr>
          <w:i/>
          <w:iCs/>
          <w:color w:val="FF0000"/>
        </w:rPr>
        <w:t>s</w:t>
      </w:r>
      <w:r w:rsidRPr="00CE5875">
        <w:rPr>
          <w:i/>
          <w:iCs/>
          <w:color w:val="FF0000"/>
        </w:rPr>
        <w:t xml:space="preserve"> peuvent être rajoutés à ce niveau.</w:t>
      </w:r>
    </w:p>
    <w:p w:rsidR="00B20E58" w:rsidRDefault="00906087">
      <w:pPr>
        <w:pBdr>
          <w:top w:val="nil"/>
          <w:left w:val="nil"/>
          <w:bottom w:val="nil"/>
          <w:right w:val="nil"/>
          <w:between w:val="nil"/>
        </w:pBdr>
        <w:spacing w:line="360" w:lineRule="auto"/>
        <w:jc w:val="both"/>
        <w:rPr>
          <w:b/>
          <w:color w:val="000000"/>
        </w:rPr>
      </w:pPr>
      <w:r>
        <w:rPr>
          <w:b/>
          <w:color w:val="000000"/>
        </w:rPr>
        <w:t xml:space="preserve">2.1.1 Construction du vocabulaire </w:t>
      </w:r>
    </w:p>
    <w:p w:rsidR="00B20E58" w:rsidRDefault="009E1A60" w:rsidP="005B1F82">
      <w:pPr>
        <w:pBdr>
          <w:top w:val="nil"/>
          <w:left w:val="nil"/>
          <w:bottom w:val="nil"/>
          <w:right w:val="nil"/>
          <w:between w:val="nil"/>
        </w:pBdr>
        <w:spacing w:line="360" w:lineRule="auto"/>
        <w:jc w:val="both"/>
        <w:rPr>
          <w:color w:val="000000"/>
        </w:rPr>
      </w:pPr>
      <w:r>
        <w:rPr>
          <w:color w:val="000000"/>
        </w:rPr>
        <w:t>Après le prétraitement des tweets</w:t>
      </w:r>
      <w:r w:rsidR="00906087">
        <w:rPr>
          <w:color w:val="000000"/>
        </w:rPr>
        <w:t>, une l</w:t>
      </w:r>
      <w:r>
        <w:rPr>
          <w:color w:val="000000"/>
        </w:rPr>
        <w:t>iste de mots représentera chaque tweet</w:t>
      </w:r>
      <w:r w:rsidR="00906087">
        <w:rPr>
          <w:color w:val="000000"/>
        </w:rPr>
        <w:t>. L'étape suivante consiste à choisir les mots que nous aimerions utiliser dans notre classificateur et que nous voudrions laisser de côté</w:t>
      </w:r>
      <w:r w:rsidR="005B1F82">
        <w:rPr>
          <w:color w:val="000000"/>
        </w:rPr>
        <w:t>.</w:t>
      </w:r>
      <w:r w:rsidR="00906087">
        <w:rPr>
          <w:color w:val="000000"/>
        </w:rPr>
        <w:t xml:space="preserve"> </w:t>
      </w:r>
    </w:p>
    <w:p w:rsidR="00B20E58" w:rsidRDefault="00906087">
      <w:pPr>
        <w:pBdr>
          <w:top w:val="nil"/>
          <w:left w:val="nil"/>
          <w:bottom w:val="nil"/>
          <w:right w:val="nil"/>
          <w:between w:val="nil"/>
        </w:pBdr>
        <w:spacing w:line="360" w:lineRule="auto"/>
        <w:jc w:val="both"/>
        <w:rPr>
          <w:color w:val="000000"/>
        </w:rPr>
      </w:pPr>
      <w:r>
        <w:rPr>
          <w:color w:val="000000"/>
        </w:rPr>
        <w:t xml:space="preserve">La liste complète du vocabulaire devra être sauvegardée dans un fichier, exemple vocab.txt. </w:t>
      </w:r>
    </w:p>
    <w:p w:rsidR="00B20E58" w:rsidRDefault="00906087" w:rsidP="00CE5875">
      <w:pPr>
        <w:pBdr>
          <w:top w:val="nil"/>
          <w:left w:val="nil"/>
          <w:bottom w:val="nil"/>
          <w:right w:val="nil"/>
          <w:between w:val="nil"/>
        </w:pBdr>
        <w:spacing w:line="360" w:lineRule="auto"/>
        <w:jc w:val="both"/>
        <w:rPr>
          <w:color w:val="000000"/>
        </w:rPr>
      </w:pPr>
      <w:r>
        <w:rPr>
          <w:color w:val="000000"/>
        </w:rPr>
        <w:t xml:space="preserve">Dans cette liste de vocabulaire seulement les mots qui apparaissent au moins K fois dans le corpus de </w:t>
      </w:r>
      <w:r w:rsidR="005B1F82">
        <w:rPr>
          <w:color w:val="000000"/>
        </w:rPr>
        <w:t>tweets</w:t>
      </w:r>
      <w:r>
        <w:rPr>
          <w:color w:val="000000"/>
        </w:rPr>
        <w:t xml:space="preserve"> devront être gardés. K devra être choisi empiriquement. </w:t>
      </w:r>
    </w:p>
    <w:p w:rsidR="00B20E58" w:rsidRDefault="00906087" w:rsidP="00FE3D97">
      <w:pPr>
        <w:pBdr>
          <w:top w:val="nil"/>
          <w:left w:val="nil"/>
          <w:bottom w:val="nil"/>
          <w:right w:val="nil"/>
          <w:between w:val="nil"/>
        </w:pBdr>
        <w:spacing w:line="360" w:lineRule="auto"/>
        <w:jc w:val="both"/>
        <w:rPr>
          <w:color w:val="000000"/>
        </w:rPr>
      </w:pPr>
      <w:r>
        <w:rPr>
          <w:color w:val="000000"/>
        </w:rPr>
        <w:t xml:space="preserve">Une fois </w:t>
      </w:r>
      <w:r w:rsidRPr="00FE3D97">
        <w:rPr>
          <w:b/>
          <w:bCs/>
          <w:color w:val="000000"/>
        </w:rPr>
        <w:t>la liste de vocabulaire</w:t>
      </w:r>
      <w:r w:rsidR="00FE3D97">
        <w:rPr>
          <w:color w:val="000000"/>
        </w:rPr>
        <w:t xml:space="preserve"> obtenu</w:t>
      </w:r>
      <w:r>
        <w:rPr>
          <w:color w:val="000000"/>
        </w:rPr>
        <w:t xml:space="preserve">, il </w:t>
      </w:r>
      <w:r w:rsidR="00FE3D97">
        <w:rPr>
          <w:color w:val="000000"/>
        </w:rPr>
        <w:t>faudra</w:t>
      </w:r>
      <w:r>
        <w:rPr>
          <w:color w:val="000000"/>
        </w:rPr>
        <w:t xml:space="preserve"> mapper chaque mot dans </w:t>
      </w:r>
      <w:r w:rsidR="005B1F82">
        <w:rPr>
          <w:color w:val="000000"/>
        </w:rPr>
        <w:t>le tweet</w:t>
      </w:r>
      <w:r>
        <w:rPr>
          <w:color w:val="000000"/>
        </w:rPr>
        <w:t xml:space="preserve"> prétraité à son index dans </w:t>
      </w:r>
      <w:r w:rsidRPr="00FE3D97">
        <w:rPr>
          <w:b/>
          <w:bCs/>
          <w:color w:val="000000"/>
        </w:rPr>
        <w:t>une liste d'index de mots</w:t>
      </w:r>
      <w:r>
        <w:rPr>
          <w:color w:val="000000"/>
        </w:rPr>
        <w:t xml:space="preserve"> (qui contient l'index du mot dans la liste de vocabulaire). </w:t>
      </w:r>
    </w:p>
    <w:p w:rsidR="00B20E58" w:rsidRDefault="00906087" w:rsidP="00FE3D97">
      <w:pPr>
        <w:pBdr>
          <w:top w:val="nil"/>
          <w:left w:val="nil"/>
          <w:bottom w:val="nil"/>
          <w:right w:val="nil"/>
          <w:between w:val="nil"/>
        </w:pBdr>
        <w:spacing w:line="360" w:lineRule="auto"/>
        <w:jc w:val="both"/>
        <w:rPr>
          <w:color w:val="000000"/>
        </w:rPr>
      </w:pPr>
      <w:r>
        <w:rPr>
          <w:color w:val="000000"/>
        </w:rPr>
        <w:t>Ceci est fait en cherchant le mot dan</w:t>
      </w:r>
      <w:r w:rsidR="00FE3D97">
        <w:rPr>
          <w:color w:val="000000"/>
        </w:rPr>
        <w:t xml:space="preserve">s la liste de vocabulaire </w:t>
      </w:r>
      <w:r>
        <w:rPr>
          <w:color w:val="000000"/>
        </w:rPr>
        <w:t xml:space="preserve">et trouver si le mot existe. Si oui, il devra être ajouté dans la variable index des mots. Si le mot n'existe pas, et n'est donc pas dans le vocabulaire, le mot devra être ignoré. </w:t>
      </w:r>
    </w:p>
    <w:p w:rsidR="00B20E58" w:rsidRDefault="00B20E58">
      <w:pPr>
        <w:pBdr>
          <w:top w:val="nil"/>
          <w:left w:val="nil"/>
          <w:bottom w:val="nil"/>
          <w:right w:val="nil"/>
          <w:between w:val="nil"/>
        </w:pBdr>
        <w:spacing w:line="360" w:lineRule="auto"/>
        <w:jc w:val="both"/>
        <w:rPr>
          <w:color w:val="000000"/>
        </w:rPr>
      </w:pPr>
    </w:p>
    <w:p w:rsidR="00B20E58" w:rsidRDefault="00906087">
      <w:pPr>
        <w:pBdr>
          <w:top w:val="nil"/>
          <w:left w:val="nil"/>
          <w:bottom w:val="nil"/>
          <w:right w:val="nil"/>
          <w:between w:val="nil"/>
        </w:pBdr>
        <w:spacing w:line="360" w:lineRule="auto"/>
        <w:jc w:val="both"/>
        <w:rPr>
          <w:b/>
          <w:color w:val="000000"/>
        </w:rPr>
      </w:pPr>
      <w:r>
        <w:rPr>
          <w:b/>
          <w:color w:val="000000"/>
        </w:rPr>
        <w:t>2.2 Extraction de caractéristiques</w:t>
      </w:r>
    </w:p>
    <w:p w:rsidR="00B20E58" w:rsidRDefault="00906087" w:rsidP="005B1F82">
      <w:pPr>
        <w:pBdr>
          <w:top w:val="nil"/>
          <w:left w:val="nil"/>
          <w:bottom w:val="nil"/>
          <w:right w:val="nil"/>
          <w:between w:val="nil"/>
        </w:pBdr>
        <w:spacing w:line="360" w:lineRule="auto"/>
        <w:jc w:val="both"/>
        <w:rPr>
          <w:color w:val="000000"/>
        </w:rPr>
      </w:pPr>
      <w:r>
        <w:rPr>
          <w:color w:val="000000"/>
        </w:rPr>
        <w:t xml:space="preserve">L'extraction de </w:t>
      </w:r>
      <w:r w:rsidR="005B1F82">
        <w:rPr>
          <w:color w:val="000000"/>
        </w:rPr>
        <w:t>caractéristiques devra convertir chaque tweet</w:t>
      </w:r>
      <w:r>
        <w:rPr>
          <w:color w:val="000000"/>
        </w:rPr>
        <w:t xml:space="preserve"> en un vecteur dans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r>
              <w:rPr>
                <w:rFonts w:ascii="Cambria Math" w:eastAsia="Cambria Math" w:hAnsi="Cambria Math" w:cs="Cambria Math"/>
                <w:color w:val="000000"/>
              </w:rPr>
              <m:t>n</m:t>
            </m:r>
          </m:sup>
        </m:sSup>
      </m:oMath>
      <w:r>
        <w:rPr>
          <w:color w:val="000000"/>
        </w:rPr>
        <w:t xml:space="preserve">. Pour ce projet, nous utiliserons n = # mots de vocabulaire liste. </w:t>
      </w:r>
    </w:p>
    <w:p w:rsidR="005B1F82" w:rsidRDefault="00906087" w:rsidP="005D554F">
      <w:pPr>
        <w:pBdr>
          <w:top w:val="nil"/>
          <w:left w:val="nil"/>
          <w:bottom w:val="nil"/>
          <w:right w:val="nil"/>
          <w:between w:val="nil"/>
        </w:pBdr>
        <w:spacing w:line="360" w:lineRule="auto"/>
        <w:jc w:val="both"/>
        <w:rPr>
          <w:color w:val="000000"/>
        </w:rPr>
      </w:pPr>
      <w:r>
        <w:rPr>
          <w:color w:val="000000"/>
        </w:rPr>
        <w:t>Il existe deux manières de représenter le vecteur caractéristique, une représentation binaire et une représentation par comptage.</w:t>
      </w:r>
    </w:p>
    <w:p w:rsidR="00B20E58" w:rsidRDefault="00906087" w:rsidP="00D02C4B">
      <w:pPr>
        <w:pBdr>
          <w:top w:val="nil"/>
          <w:left w:val="nil"/>
          <w:bottom w:val="nil"/>
          <w:right w:val="nil"/>
          <w:between w:val="nil"/>
        </w:pBdr>
        <w:spacing w:line="360" w:lineRule="auto"/>
        <w:jc w:val="both"/>
        <w:rPr>
          <w:color w:val="000000"/>
        </w:rPr>
      </w:pPr>
      <w:r>
        <w:rPr>
          <w:b/>
          <w:color w:val="000000"/>
        </w:rPr>
        <w:t>Représentation binaire des caractéristiques </w:t>
      </w:r>
      <w:r>
        <w:rPr>
          <w:color w:val="000000"/>
        </w:rPr>
        <w:t xml:space="preserve">: la caractéristique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Sub>
        <m:r>
          <w:rPr>
            <w:rFonts w:ascii="Cambria Math" w:eastAsia="Cambria Math" w:hAnsi="Cambria Math" w:cs="Cambria Math"/>
            <w:color w:val="000000"/>
          </w:rPr>
          <m:t>∈{0,1}</m:t>
        </m:r>
      </m:oMath>
      <w:r w:rsidR="005B1F82">
        <w:rPr>
          <w:color w:val="000000"/>
        </w:rPr>
        <w:t xml:space="preserve"> d'un tweet</w:t>
      </w:r>
      <w:r>
        <w:rPr>
          <w:color w:val="000000"/>
        </w:rPr>
        <w:t xml:space="preserve"> correspond à savoir si le i-ème mot du dic</w:t>
      </w:r>
      <w:r w:rsidR="00A10445">
        <w:rPr>
          <w:color w:val="000000"/>
        </w:rPr>
        <w:t>tionnaire apparaît dans le tweet</w:t>
      </w:r>
      <w:r>
        <w:rPr>
          <w:color w:val="000000"/>
        </w:rPr>
        <w:t xml:space="preserve">. Autrement dit,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Sub>
        <m:r>
          <w:rPr>
            <w:rFonts w:ascii="Cambria Math" w:eastAsia="Cambria Math" w:hAnsi="Cambria Math" w:cs="Cambria Math"/>
            <w:color w:val="000000"/>
          </w:rPr>
          <m:t>=1</m:t>
        </m:r>
      </m:oMath>
      <w:r w:rsidR="005B1F82">
        <w:rPr>
          <w:color w:val="000000"/>
        </w:rPr>
        <w:t xml:space="preserve"> si le i-</w:t>
      </w:r>
      <w:proofErr w:type="spellStart"/>
      <w:r w:rsidR="005B1F82">
        <w:rPr>
          <w:color w:val="000000"/>
        </w:rPr>
        <w:t>ème</w:t>
      </w:r>
      <w:proofErr w:type="spellEnd"/>
      <w:r w:rsidR="005B1F82">
        <w:rPr>
          <w:color w:val="000000"/>
        </w:rPr>
        <w:t xml:space="preserve"> mot est dans le tweet</w:t>
      </w:r>
      <w:r>
        <w:rPr>
          <w:color w:val="000000"/>
        </w:rPr>
        <w:t xml:space="preserve"> et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Sub>
        <m:r>
          <w:rPr>
            <w:rFonts w:ascii="Cambria Math" w:eastAsia="Cambria Math" w:hAnsi="Cambria Math" w:cs="Cambria Math"/>
            <w:color w:val="000000"/>
          </w:rPr>
          <m:t>=0</m:t>
        </m:r>
      </m:oMath>
      <w:r>
        <w:rPr>
          <w:color w:val="000000"/>
        </w:rPr>
        <w:t xml:space="preserve"> si le i-ème</w:t>
      </w:r>
      <w:r w:rsidR="00D02C4B">
        <w:rPr>
          <w:color w:val="000000"/>
        </w:rPr>
        <w:t xml:space="preserve"> mot n'est pas présent dans le tweet</w:t>
      </w:r>
      <w:r>
        <w:rPr>
          <w:color w:val="000000"/>
        </w:rPr>
        <w:t xml:space="preserve">. </w:t>
      </w:r>
    </w:p>
    <w:p w:rsidR="00B20E58" w:rsidRDefault="00906087" w:rsidP="005B1F82">
      <w:pPr>
        <w:pBdr>
          <w:top w:val="nil"/>
          <w:left w:val="nil"/>
          <w:bottom w:val="nil"/>
          <w:right w:val="nil"/>
          <w:between w:val="nil"/>
        </w:pBdr>
        <w:spacing w:line="360" w:lineRule="auto"/>
        <w:jc w:val="both"/>
        <w:rPr>
          <w:color w:val="000000"/>
        </w:rPr>
      </w:pPr>
      <w:r>
        <w:rPr>
          <w:b/>
          <w:color w:val="000000"/>
        </w:rPr>
        <w:t>Représentation des caractéristiques par comptage </w:t>
      </w:r>
      <w:r>
        <w:rPr>
          <w:color w:val="000000"/>
        </w:rPr>
        <w:t xml:space="preserve">: la caractéristique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 xml:space="preserve">i </m:t>
            </m:r>
          </m:sub>
        </m:sSub>
        <m:r>
          <w:rPr>
            <w:rFonts w:ascii="Cambria Math" w:eastAsia="Cambria Math" w:hAnsi="Cambria Math" w:cs="Cambria Math"/>
            <w:color w:val="000000"/>
          </w:rPr>
          <m:t>∈{0,.., m}</m:t>
        </m:r>
      </m:oMath>
      <w:r w:rsidR="005B1F82">
        <w:rPr>
          <w:color w:val="000000"/>
        </w:rPr>
        <w:t xml:space="preserve"> d'un tweet</w:t>
      </w:r>
      <w:r>
        <w:rPr>
          <w:color w:val="000000"/>
        </w:rPr>
        <w:t xml:space="preserve"> correspond au nombre d’apparitions du i-</w:t>
      </w:r>
      <w:proofErr w:type="spellStart"/>
      <w:r>
        <w:rPr>
          <w:color w:val="000000"/>
        </w:rPr>
        <w:t>ème</w:t>
      </w:r>
      <w:proofErr w:type="spellEnd"/>
      <w:r>
        <w:rPr>
          <w:color w:val="000000"/>
        </w:rPr>
        <w:t xml:space="preserve"> mot du dictionnaire dans </w:t>
      </w:r>
      <w:r w:rsidR="005B1F82">
        <w:rPr>
          <w:color w:val="000000"/>
        </w:rPr>
        <w:t>le tweet</w:t>
      </w:r>
      <w:r>
        <w:rPr>
          <w:color w:val="000000"/>
        </w:rPr>
        <w:t xml:space="preserve">. </w:t>
      </w:r>
    </w:p>
    <w:p w:rsidR="00D02C4B" w:rsidRDefault="00D02C4B" w:rsidP="005B1F82">
      <w:pPr>
        <w:pBdr>
          <w:top w:val="nil"/>
          <w:left w:val="nil"/>
          <w:bottom w:val="nil"/>
          <w:right w:val="nil"/>
          <w:between w:val="nil"/>
        </w:pBdr>
        <w:spacing w:line="360" w:lineRule="auto"/>
        <w:jc w:val="both"/>
        <w:rPr>
          <w:color w:val="000000"/>
        </w:rPr>
      </w:pPr>
    </w:p>
    <w:p w:rsidR="005D554F" w:rsidRDefault="005D554F" w:rsidP="005B1F82">
      <w:pPr>
        <w:pBdr>
          <w:top w:val="nil"/>
          <w:left w:val="nil"/>
          <w:bottom w:val="nil"/>
          <w:right w:val="nil"/>
          <w:between w:val="nil"/>
        </w:pBdr>
        <w:spacing w:line="360" w:lineRule="auto"/>
        <w:jc w:val="both"/>
        <w:rPr>
          <w:color w:val="000000"/>
        </w:rPr>
      </w:pPr>
    </w:p>
    <w:p w:rsidR="00B20E58" w:rsidRDefault="00906087">
      <w:pPr>
        <w:pBdr>
          <w:top w:val="nil"/>
          <w:left w:val="nil"/>
          <w:bottom w:val="nil"/>
          <w:right w:val="nil"/>
          <w:between w:val="nil"/>
        </w:pBdr>
        <w:spacing w:line="360" w:lineRule="auto"/>
        <w:jc w:val="both"/>
        <w:rPr>
          <w:b/>
          <w:color w:val="000000"/>
        </w:rPr>
      </w:pPr>
      <w:r>
        <w:rPr>
          <w:b/>
          <w:color w:val="000000"/>
        </w:rPr>
        <w:lastRenderedPageBreak/>
        <w:t>Étape 2 : Classification</w:t>
      </w:r>
    </w:p>
    <w:p w:rsidR="00B20E58" w:rsidRDefault="00906087">
      <w:pPr>
        <w:pBdr>
          <w:top w:val="nil"/>
          <w:left w:val="nil"/>
          <w:bottom w:val="nil"/>
          <w:right w:val="nil"/>
          <w:between w:val="nil"/>
        </w:pBdr>
        <w:spacing w:line="360" w:lineRule="auto"/>
        <w:jc w:val="both"/>
        <w:rPr>
          <w:color w:val="000000"/>
        </w:rPr>
      </w:pPr>
      <w:r>
        <w:rPr>
          <w:color w:val="000000"/>
        </w:rPr>
        <w:t xml:space="preserve">Une fois les vecteurs caractéristiques obtenus ; il est possible d’utiliser tous les </w:t>
      </w:r>
      <w:proofErr w:type="spellStart"/>
      <w:r>
        <w:rPr>
          <w:color w:val="000000"/>
        </w:rPr>
        <w:t>classifieurs</w:t>
      </w:r>
      <w:proofErr w:type="spellEnd"/>
      <w:r>
        <w:rPr>
          <w:color w:val="000000"/>
        </w:rPr>
        <w:t xml:space="preserve"> appris durant ce semestre :</w:t>
      </w:r>
    </w:p>
    <w:p w:rsidR="00B20E58" w:rsidRPr="00406DD8" w:rsidRDefault="00906087" w:rsidP="00406DD8">
      <w:pPr>
        <w:pStyle w:val="Paragraphedeliste"/>
        <w:numPr>
          <w:ilvl w:val="0"/>
          <w:numId w:val="9"/>
        </w:numPr>
        <w:pBdr>
          <w:top w:val="nil"/>
          <w:left w:val="nil"/>
          <w:bottom w:val="nil"/>
          <w:right w:val="nil"/>
          <w:between w:val="nil"/>
        </w:pBdr>
        <w:spacing w:line="360" w:lineRule="auto"/>
        <w:jc w:val="both"/>
        <w:rPr>
          <w:color w:val="000000"/>
        </w:rPr>
      </w:pPr>
      <w:r w:rsidRPr="00406DD8">
        <w:rPr>
          <w:color w:val="000000"/>
        </w:rPr>
        <w:t xml:space="preserve">Une comparaison des </w:t>
      </w:r>
      <w:proofErr w:type="spellStart"/>
      <w:r w:rsidRPr="00406DD8">
        <w:rPr>
          <w:color w:val="000000"/>
        </w:rPr>
        <w:t>classifieurs</w:t>
      </w:r>
      <w:proofErr w:type="spellEnd"/>
      <w:r w:rsidRPr="00406DD8">
        <w:rPr>
          <w:color w:val="000000"/>
        </w:rPr>
        <w:t xml:space="preserve"> devra être faite et les résultats discutés.</w:t>
      </w:r>
    </w:p>
    <w:p w:rsidR="00B20E58" w:rsidRPr="00406DD8" w:rsidRDefault="00906087" w:rsidP="00406DD8">
      <w:pPr>
        <w:pStyle w:val="Paragraphedeliste"/>
        <w:numPr>
          <w:ilvl w:val="0"/>
          <w:numId w:val="9"/>
        </w:numPr>
        <w:pBdr>
          <w:top w:val="nil"/>
          <w:left w:val="nil"/>
          <w:bottom w:val="nil"/>
          <w:right w:val="nil"/>
          <w:between w:val="nil"/>
        </w:pBdr>
        <w:spacing w:line="360" w:lineRule="auto"/>
        <w:jc w:val="both"/>
        <w:rPr>
          <w:color w:val="000000"/>
        </w:rPr>
      </w:pPr>
      <w:r w:rsidRPr="00406DD8">
        <w:rPr>
          <w:color w:val="000000"/>
        </w:rPr>
        <w:t>Une modularité du code est exigée.</w:t>
      </w:r>
    </w:p>
    <w:p w:rsidR="00B20E58" w:rsidRPr="00406DD8" w:rsidRDefault="00906087" w:rsidP="00406DD8">
      <w:pPr>
        <w:pStyle w:val="Paragraphedeliste"/>
        <w:numPr>
          <w:ilvl w:val="0"/>
          <w:numId w:val="9"/>
        </w:numPr>
        <w:pBdr>
          <w:top w:val="nil"/>
          <w:left w:val="nil"/>
          <w:bottom w:val="nil"/>
          <w:right w:val="nil"/>
          <w:between w:val="nil"/>
        </w:pBdr>
        <w:spacing w:line="360" w:lineRule="auto"/>
        <w:jc w:val="both"/>
        <w:rPr>
          <w:color w:val="000000"/>
        </w:rPr>
      </w:pPr>
      <w:r w:rsidRPr="00406DD8">
        <w:rPr>
          <w:color w:val="000000"/>
        </w:rPr>
        <w:t>L’utilisation des implémentations existantes (librairies) d’algorithmes de classification est permise, toutefois il est important de justifier le choix des libraires ainsi que des paramètres.</w:t>
      </w:r>
    </w:p>
    <w:p w:rsidR="00B20E58" w:rsidRPr="00406DD8" w:rsidRDefault="00906087" w:rsidP="00406DD8">
      <w:pPr>
        <w:pStyle w:val="Paragraphedeliste"/>
        <w:numPr>
          <w:ilvl w:val="0"/>
          <w:numId w:val="9"/>
        </w:numPr>
        <w:pBdr>
          <w:top w:val="nil"/>
          <w:left w:val="nil"/>
          <w:bottom w:val="nil"/>
          <w:right w:val="nil"/>
          <w:between w:val="nil"/>
        </w:pBdr>
        <w:spacing w:line="360" w:lineRule="auto"/>
        <w:jc w:val="both"/>
        <w:rPr>
          <w:color w:val="000000"/>
        </w:rPr>
      </w:pPr>
      <w:r w:rsidRPr="00406DD8">
        <w:rPr>
          <w:color w:val="000000"/>
        </w:rPr>
        <w:t>L’utilisation d’algorithmes d’apprentissage profond pour cette tâche est grandement appréciée et une comparaison entre les approches classiques et celles de l’apprentissage profond est encouragée.</w:t>
      </w:r>
    </w:p>
    <w:p w:rsidR="00B20E58" w:rsidRDefault="00B20E58" w:rsidP="00720735">
      <w:pPr>
        <w:pBdr>
          <w:top w:val="nil"/>
          <w:left w:val="nil"/>
          <w:bottom w:val="nil"/>
          <w:right w:val="nil"/>
          <w:between w:val="nil"/>
        </w:pBdr>
        <w:spacing w:line="360" w:lineRule="auto"/>
        <w:jc w:val="both"/>
        <w:rPr>
          <w:color w:val="000000"/>
        </w:rPr>
      </w:pPr>
    </w:p>
    <w:p w:rsidR="00B20E58" w:rsidRPr="00720735" w:rsidRDefault="00906087" w:rsidP="00720735">
      <w:pPr>
        <w:pBdr>
          <w:top w:val="nil"/>
          <w:left w:val="nil"/>
          <w:bottom w:val="nil"/>
          <w:right w:val="nil"/>
          <w:between w:val="nil"/>
        </w:pBdr>
        <w:spacing w:line="360" w:lineRule="auto"/>
        <w:jc w:val="both"/>
        <w:rPr>
          <w:b/>
          <w:color w:val="FF0000"/>
          <w:sz w:val="28"/>
          <w:szCs w:val="28"/>
          <w:u w:val="single"/>
        </w:rPr>
      </w:pPr>
      <w:r w:rsidRPr="00720735">
        <w:rPr>
          <w:b/>
          <w:color w:val="FF0000"/>
          <w:sz w:val="28"/>
          <w:szCs w:val="28"/>
          <w:u w:val="single"/>
        </w:rPr>
        <w:t>Consignes :</w:t>
      </w:r>
    </w:p>
    <w:p w:rsidR="00B20E58" w:rsidRDefault="00906087" w:rsidP="00720735">
      <w:pPr>
        <w:pBdr>
          <w:top w:val="nil"/>
          <w:left w:val="nil"/>
          <w:bottom w:val="nil"/>
          <w:right w:val="nil"/>
          <w:between w:val="nil"/>
        </w:pBdr>
        <w:spacing w:line="360" w:lineRule="auto"/>
        <w:jc w:val="both"/>
        <w:rPr>
          <w:color w:val="000000"/>
        </w:rPr>
      </w:pPr>
      <w:bookmarkStart w:id="1" w:name="_heading=h.gjdgxs" w:colFirst="0" w:colLast="0"/>
      <w:bookmarkEnd w:id="1"/>
      <w:r>
        <w:rPr>
          <w:color w:val="000000"/>
        </w:rPr>
        <w:t>Les livrables du projet sont :</w:t>
      </w:r>
    </w:p>
    <w:p w:rsidR="00B20E58" w:rsidRDefault="00906087">
      <w:pPr>
        <w:numPr>
          <w:ilvl w:val="0"/>
          <w:numId w:val="1"/>
        </w:numPr>
        <w:pBdr>
          <w:top w:val="nil"/>
          <w:left w:val="nil"/>
          <w:bottom w:val="nil"/>
          <w:right w:val="nil"/>
          <w:between w:val="nil"/>
        </w:pBdr>
        <w:spacing w:line="360" w:lineRule="auto"/>
        <w:jc w:val="both"/>
      </w:pPr>
      <w:r>
        <w:rPr>
          <w:color w:val="000000"/>
        </w:rPr>
        <w:t>Code source du projet</w:t>
      </w:r>
      <w:r w:rsidR="00591317">
        <w:rPr>
          <w:color w:val="000000"/>
        </w:rPr>
        <w:t xml:space="preserve"> à envoyer par mail à l’adresse </w:t>
      </w:r>
      <w:r w:rsidR="00591317" w:rsidRPr="00591317">
        <w:rPr>
          <w:b/>
          <w:bCs/>
          <w:color w:val="000000"/>
        </w:rPr>
        <w:t>hw.moulai@gmail.com</w:t>
      </w:r>
      <w:r>
        <w:rPr>
          <w:color w:val="000000"/>
        </w:rPr>
        <w:t>.</w:t>
      </w:r>
    </w:p>
    <w:p w:rsidR="00B20E58" w:rsidRDefault="00906087" w:rsidP="00591317">
      <w:pPr>
        <w:numPr>
          <w:ilvl w:val="0"/>
          <w:numId w:val="1"/>
        </w:numPr>
        <w:pBdr>
          <w:top w:val="nil"/>
          <w:left w:val="nil"/>
          <w:bottom w:val="nil"/>
          <w:right w:val="nil"/>
          <w:between w:val="nil"/>
        </w:pBdr>
        <w:spacing w:line="360" w:lineRule="auto"/>
        <w:jc w:val="both"/>
      </w:pPr>
      <w:r w:rsidRPr="00DE0B32">
        <w:rPr>
          <w:b/>
          <w:bCs/>
          <w:color w:val="000000"/>
          <w:highlight w:val="yellow"/>
        </w:rPr>
        <w:t>Rapport de projet</w:t>
      </w:r>
      <w:r w:rsidRPr="00370010">
        <w:rPr>
          <w:b/>
          <w:bCs/>
          <w:color w:val="000000"/>
        </w:rPr>
        <w:t> :</w:t>
      </w:r>
      <w:r>
        <w:rPr>
          <w:color w:val="000000"/>
        </w:rPr>
        <w:t xml:space="preserve"> décrivant et justifiant les choix des approches et des libraires utilisées ainsi qu’une analyse (synthèse) des résultats obtenus.</w:t>
      </w:r>
      <w:r w:rsidR="00591317">
        <w:rPr>
          <w:color w:val="000000"/>
        </w:rPr>
        <w:t xml:space="preserve"> Le rapport en version papier doit être déposé dans ma boite aux lettres au niveau de la faculté.</w:t>
      </w:r>
    </w:p>
    <w:p w:rsidR="00B20E58" w:rsidRDefault="00906087" w:rsidP="00B42AF4">
      <w:pPr>
        <w:pBdr>
          <w:top w:val="nil"/>
          <w:left w:val="nil"/>
          <w:bottom w:val="nil"/>
          <w:right w:val="nil"/>
          <w:between w:val="nil"/>
        </w:pBdr>
        <w:spacing w:line="360" w:lineRule="auto"/>
        <w:jc w:val="both"/>
        <w:rPr>
          <w:color w:val="000000"/>
        </w:rPr>
      </w:pPr>
      <w:r>
        <w:rPr>
          <w:color w:val="000000"/>
        </w:rPr>
        <w:t>Le délai de remi</w:t>
      </w:r>
      <w:r w:rsidR="00720735">
        <w:rPr>
          <w:color w:val="000000"/>
        </w:rPr>
        <w:t xml:space="preserve">se du projet </w:t>
      </w:r>
      <w:r w:rsidR="00B703CA">
        <w:rPr>
          <w:color w:val="000000"/>
        </w:rPr>
        <w:t xml:space="preserve">est fixé au </w:t>
      </w:r>
      <w:r w:rsidR="003672FD">
        <w:rPr>
          <w:b/>
          <w:bCs/>
          <w:color w:val="000000"/>
        </w:rPr>
        <w:t>1</w:t>
      </w:r>
      <w:r w:rsidR="00B42AF4">
        <w:rPr>
          <w:b/>
          <w:bCs/>
          <w:color w:val="000000"/>
        </w:rPr>
        <w:t>9</w:t>
      </w:r>
      <w:r w:rsidR="00B703CA" w:rsidRPr="00B703CA">
        <w:rPr>
          <w:b/>
          <w:bCs/>
          <w:color w:val="000000"/>
        </w:rPr>
        <w:t>/05/2024</w:t>
      </w:r>
      <w:r w:rsidR="00B703CA">
        <w:rPr>
          <w:color w:val="000000"/>
        </w:rPr>
        <w:t>.</w:t>
      </w:r>
      <w:r>
        <w:rPr>
          <w:color w:val="000000"/>
        </w:rPr>
        <w:t xml:space="preserve"> </w:t>
      </w:r>
    </w:p>
    <w:sectPr w:rsidR="00B20E58" w:rsidSect="00720735">
      <w:headerReference w:type="default" r:id="rId9"/>
      <w:footerReference w:type="default" r:id="rId10"/>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1A3" w:rsidRDefault="00E101A3">
      <w:r>
        <w:separator/>
      </w:r>
    </w:p>
  </w:endnote>
  <w:endnote w:type="continuationSeparator" w:id="0">
    <w:p w:rsidR="00E101A3" w:rsidRDefault="00E1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1">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3"/>
      <w:id w:val="1830557322"/>
    </w:sdtPr>
    <w:sdtEndPr/>
    <w:sdtContent>
      <w:p w:rsidR="00705F6E" w:rsidRDefault="00705F6E">
        <w:r>
          <w:t xml:space="preserve">Pour toute question, envoyez un mail à l’adresse </w:t>
        </w:r>
        <w:hyperlink r:id="rId1" w:history="1">
          <w:r w:rsidRPr="00104BD2">
            <w:rPr>
              <w:rStyle w:val="Lienhypertexte"/>
            </w:rPr>
            <w:t>hw.moulai@gmail.com</w:t>
          </w:r>
        </w:hyperlink>
      </w:p>
      <w:p w:rsidR="00B20E58" w:rsidRDefault="00705F6E">
        <w:pPr>
          <w:rPr>
            <w:ins w:id="2" w:author="nadia bellazrag" w:date="2022-06-10T09:04:00Z"/>
            <w:color w:val="000000"/>
            <w:sz w:val="20"/>
            <w:szCs w:val="20"/>
          </w:rPr>
        </w:pPr>
        <w:r>
          <w:t>Dr. H.MOULAI</w:t>
        </w:r>
        <w:sdt>
          <w:sdtPr>
            <w:tag w:val="goog_rdk_12"/>
            <w:id w:val="-1764989373"/>
          </w:sdtPr>
          <w:sdtEndPr/>
          <w:sdtContent/>
        </w:sdt>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1A3" w:rsidRDefault="00E101A3">
      <w:r>
        <w:separator/>
      </w:r>
    </w:p>
  </w:footnote>
  <w:footnote w:type="continuationSeparator" w:id="0">
    <w:p w:rsidR="00E101A3" w:rsidRDefault="00E101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735" w:rsidRDefault="00720735" w:rsidP="00720735">
    <w:pPr>
      <w:pStyle w:val="Titre1"/>
      <w:keepLines w:val="0"/>
      <w:widowControl/>
      <w:spacing w:before="0"/>
      <w:jc w:val="both"/>
      <w:rPr>
        <w:b/>
        <w:color w:val="000000"/>
        <w:sz w:val="28"/>
        <w:szCs w:val="28"/>
      </w:rPr>
    </w:pPr>
    <w:proofErr w:type="gramStart"/>
    <w:r>
      <w:rPr>
        <w:b/>
        <w:color w:val="000000"/>
        <w:sz w:val="28"/>
        <w:szCs w:val="28"/>
      </w:rPr>
      <w:t>Faculté  d’Informatique</w:t>
    </w:r>
    <w:proofErr w:type="gramEnd"/>
    <w:r>
      <w:rPr>
        <w:b/>
        <w:color w:val="000000"/>
        <w:sz w:val="28"/>
        <w:szCs w:val="28"/>
      </w:rPr>
      <w:t xml:space="preserve">                             </w:t>
    </w:r>
    <w:r>
      <w:rPr>
        <w:b/>
        <w:color w:val="000000"/>
        <w:sz w:val="28"/>
        <w:szCs w:val="28"/>
      </w:rPr>
      <w:tab/>
    </w:r>
    <w:r>
      <w:rPr>
        <w:b/>
        <w:color w:val="000000"/>
        <w:sz w:val="28"/>
        <w:szCs w:val="28"/>
      </w:rPr>
      <w:tab/>
    </w:r>
    <w:r>
      <w:rPr>
        <w:b/>
        <w:color w:val="000000"/>
        <w:sz w:val="28"/>
        <w:szCs w:val="28"/>
      </w:rPr>
      <w:tab/>
      <w:t xml:space="preserve">          </w:t>
    </w:r>
    <w:r w:rsidR="001C7664">
      <w:rPr>
        <w:b/>
        <w:color w:val="000000"/>
        <w:sz w:val="28"/>
        <w:szCs w:val="28"/>
      </w:rPr>
      <w:t xml:space="preserve">  </w:t>
    </w:r>
    <w:r>
      <w:rPr>
        <w:b/>
        <w:color w:val="000000"/>
        <w:sz w:val="28"/>
        <w:szCs w:val="28"/>
      </w:rPr>
      <w:t>SII    2023/2024</w:t>
    </w:r>
  </w:p>
  <w:p w:rsidR="00720735" w:rsidRDefault="00720735" w:rsidP="00720735">
    <w:pPr>
      <w:jc w:val="both"/>
      <w:rPr>
        <w:sz w:val="28"/>
        <w:szCs w:val="28"/>
      </w:rPr>
    </w:pPr>
    <w:proofErr w:type="gramStart"/>
    <w:r>
      <w:rPr>
        <w:b/>
        <w:sz w:val="28"/>
        <w:szCs w:val="28"/>
      </w:rPr>
      <w:t>Département</w:t>
    </w:r>
    <w:r>
      <w:rPr>
        <w:sz w:val="28"/>
        <w:szCs w:val="28"/>
      </w:rPr>
      <w:t xml:space="preserve">  IASD</w:t>
    </w:r>
    <w:proofErr w:type="gramEnd"/>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b/>
        <w:sz w:val="28"/>
        <w:szCs w:val="28"/>
      </w:rPr>
      <w:t>Module</w:t>
    </w:r>
    <w:r>
      <w:rPr>
        <w:sz w:val="28"/>
        <w:szCs w:val="28"/>
      </w:rPr>
      <w:t xml:space="preserve"> AARN                                </w:t>
    </w:r>
  </w:p>
  <w:p w:rsidR="00720735" w:rsidRDefault="0072073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D4CA8"/>
    <w:multiLevelType w:val="multilevel"/>
    <w:tmpl w:val="1BE6C1D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1C6EC7"/>
    <w:multiLevelType w:val="hybridMultilevel"/>
    <w:tmpl w:val="2C38B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2862AA"/>
    <w:multiLevelType w:val="multilevel"/>
    <w:tmpl w:val="D23E0D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E58"/>
    <w:rsid w:val="001C7664"/>
    <w:rsid w:val="002A26F1"/>
    <w:rsid w:val="002A79CD"/>
    <w:rsid w:val="00313652"/>
    <w:rsid w:val="00332752"/>
    <w:rsid w:val="003672FD"/>
    <w:rsid w:val="00370010"/>
    <w:rsid w:val="00406DD8"/>
    <w:rsid w:val="004C74CD"/>
    <w:rsid w:val="004F15CF"/>
    <w:rsid w:val="00591317"/>
    <w:rsid w:val="005939C1"/>
    <w:rsid w:val="005B1F82"/>
    <w:rsid w:val="005D554F"/>
    <w:rsid w:val="005F33F5"/>
    <w:rsid w:val="00697DC0"/>
    <w:rsid w:val="006E1744"/>
    <w:rsid w:val="006E2C42"/>
    <w:rsid w:val="00705F6E"/>
    <w:rsid w:val="00720735"/>
    <w:rsid w:val="008F2D54"/>
    <w:rsid w:val="00906087"/>
    <w:rsid w:val="009D6AB1"/>
    <w:rsid w:val="009E1A60"/>
    <w:rsid w:val="00A10445"/>
    <w:rsid w:val="00A9448F"/>
    <w:rsid w:val="00B20E58"/>
    <w:rsid w:val="00B42AF4"/>
    <w:rsid w:val="00B703CA"/>
    <w:rsid w:val="00B71BC0"/>
    <w:rsid w:val="00C94C72"/>
    <w:rsid w:val="00CE5875"/>
    <w:rsid w:val="00D02C4B"/>
    <w:rsid w:val="00DE0B32"/>
    <w:rsid w:val="00E04AC0"/>
    <w:rsid w:val="00E101A3"/>
    <w:rsid w:val="00EA4DEB"/>
    <w:rsid w:val="00F56DE5"/>
    <w:rsid w:val="00FE3D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7A6D"/>
  <w15:docId w15:val="{19608D13-925A-4D0D-B970-13ED6AB6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fr-CA"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6FCE"/>
    <w:pPr>
      <w:keepNext/>
      <w:keepLines/>
      <w:spacing w:before="240"/>
      <w:outlineLvl w:val="0"/>
    </w:pPr>
    <w:rPr>
      <w:rFonts w:asciiTheme="majorHAnsi" w:eastAsiaTheme="majorEastAsia" w:hAnsiTheme="majorHAnsi"/>
      <w:color w:val="2E74B5" w:themeColor="accent1" w:themeShade="BF"/>
      <w:sz w:val="32"/>
      <w:szCs w:val="29"/>
    </w:rPr>
  </w:style>
  <w:style w:type="paragraph" w:styleId="Titre2">
    <w:name w:val="heading 2"/>
    <w:basedOn w:val="Titre3"/>
    <w:next w:val="Textbody"/>
    <w:pPr>
      <w:outlineLvl w:val="1"/>
    </w:pPr>
  </w:style>
  <w:style w:type="paragraph" w:styleId="Titre3">
    <w:name w:val="heading 3"/>
    <w:basedOn w:val="Standard"/>
    <w:next w:val="Textbody"/>
    <w:pPr>
      <w:keepNext/>
      <w:keepLines/>
      <w:spacing w:before="160" w:after="120"/>
      <w:outlineLvl w:val="2"/>
    </w:pPr>
    <w:rPr>
      <w:rFonts w:cs="F1"/>
      <w:b/>
      <w:sz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aragraphedeliste">
    <w:name w:val="List Paragraph"/>
    <w:basedOn w:val="Standard"/>
    <w:pPr>
      <w:ind w:left="720"/>
    </w:pPr>
  </w:style>
  <w:style w:type="paragraph" w:customStyle="1" w:styleId="Illustration">
    <w:name w:val="Illustration"/>
    <w:basedOn w:val="Lgende"/>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NumberingSymbols">
    <w:name w:val="Numbering Symbols"/>
    <w:rPr>
      <w:lang w:eastAsia="ja-JP"/>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cs="Courier New"/>
    </w:rPr>
  </w:style>
  <w:style w:type="numbering" w:customStyle="1" w:styleId="WWNum1">
    <w:name w:val="WWNum1"/>
    <w:basedOn w:val="Aucuneliste"/>
  </w:style>
  <w:style w:type="numbering" w:customStyle="1" w:styleId="WWNum3">
    <w:name w:val="WWNum3"/>
    <w:basedOn w:val="Aucuneliste"/>
  </w:style>
  <w:style w:type="numbering" w:customStyle="1" w:styleId="WWNum165">
    <w:name w:val="WWNum165"/>
    <w:basedOn w:val="Aucuneliste"/>
  </w:style>
  <w:style w:type="numbering" w:customStyle="1" w:styleId="WWNum166">
    <w:name w:val="WWNum166"/>
    <w:basedOn w:val="Aucuneliste"/>
  </w:style>
  <w:style w:type="numbering" w:customStyle="1" w:styleId="WWNum167">
    <w:name w:val="WWNum167"/>
    <w:basedOn w:val="Aucuneliste"/>
  </w:style>
  <w:style w:type="numbering" w:customStyle="1" w:styleId="WWNum2">
    <w:name w:val="WWNum2"/>
    <w:basedOn w:val="Aucuneliste"/>
  </w:style>
  <w:style w:type="numbering" w:customStyle="1" w:styleId="WWNum168">
    <w:name w:val="WWNum168"/>
    <w:basedOn w:val="Aucuneliste"/>
  </w:style>
  <w:style w:type="numbering" w:customStyle="1" w:styleId="WWNum169">
    <w:name w:val="WWNum169"/>
    <w:basedOn w:val="Aucuneliste"/>
  </w:style>
  <w:style w:type="character" w:customStyle="1" w:styleId="Titre1Car">
    <w:name w:val="Titre 1 Car"/>
    <w:basedOn w:val="Policepardfaut"/>
    <w:link w:val="Titre1"/>
    <w:uiPriority w:val="9"/>
    <w:rsid w:val="00B96FCE"/>
    <w:rPr>
      <w:rFonts w:asciiTheme="majorHAnsi" w:eastAsiaTheme="majorEastAsia" w:hAnsiTheme="majorHAnsi"/>
      <w:color w:val="2E74B5" w:themeColor="accent1" w:themeShade="BF"/>
      <w:sz w:val="32"/>
      <w:szCs w:val="29"/>
    </w:rPr>
  </w:style>
  <w:style w:type="character" w:styleId="Lienhypertexte">
    <w:name w:val="Hyperlink"/>
    <w:basedOn w:val="Policepardfaut"/>
    <w:uiPriority w:val="99"/>
    <w:unhideWhenUsed/>
    <w:rsid w:val="00830B00"/>
    <w:rPr>
      <w:color w:val="0563C1" w:themeColor="hyperlink"/>
      <w:u w:val="single"/>
    </w:rPr>
  </w:style>
  <w:style w:type="character" w:customStyle="1" w:styleId="viiyi">
    <w:name w:val="viiyi"/>
    <w:basedOn w:val="Policepardfaut"/>
    <w:rsid w:val="00E3497B"/>
  </w:style>
  <w:style w:type="character" w:customStyle="1" w:styleId="q4iawc">
    <w:name w:val="q4iawc"/>
    <w:basedOn w:val="Policepardfaut"/>
    <w:rsid w:val="00E3497B"/>
  </w:style>
  <w:style w:type="character" w:styleId="Textedelespacerserv">
    <w:name w:val="Placeholder Text"/>
    <w:basedOn w:val="Policepardfaut"/>
    <w:uiPriority w:val="99"/>
    <w:semiHidden/>
    <w:rsid w:val="00E3497B"/>
    <w:rPr>
      <w:color w:val="808080"/>
    </w:rPr>
  </w:style>
  <w:style w:type="paragraph" w:styleId="Notedebasdepage">
    <w:name w:val="footnote text"/>
    <w:basedOn w:val="Normal"/>
    <w:link w:val="NotedebasdepageCar"/>
    <w:uiPriority w:val="99"/>
    <w:semiHidden/>
    <w:unhideWhenUsed/>
    <w:rsid w:val="00E3497B"/>
    <w:rPr>
      <w:sz w:val="20"/>
      <w:szCs w:val="18"/>
    </w:rPr>
  </w:style>
  <w:style w:type="character" w:customStyle="1" w:styleId="NotedebasdepageCar">
    <w:name w:val="Note de bas de page Car"/>
    <w:basedOn w:val="Policepardfaut"/>
    <w:link w:val="Notedebasdepage"/>
    <w:uiPriority w:val="99"/>
    <w:semiHidden/>
    <w:rsid w:val="00E3497B"/>
    <w:rPr>
      <w:sz w:val="20"/>
      <w:szCs w:val="18"/>
    </w:rPr>
  </w:style>
  <w:style w:type="character" w:styleId="Appelnotedebasdep">
    <w:name w:val="footnote reference"/>
    <w:basedOn w:val="Policepardfaut"/>
    <w:uiPriority w:val="99"/>
    <w:semiHidden/>
    <w:unhideWhenUsed/>
    <w:rsid w:val="00E3497B"/>
    <w:rPr>
      <w:vertAlign w:val="superscript"/>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720735"/>
    <w:pPr>
      <w:tabs>
        <w:tab w:val="center" w:pos="4536"/>
        <w:tab w:val="right" w:pos="9072"/>
      </w:tabs>
    </w:pPr>
  </w:style>
  <w:style w:type="character" w:customStyle="1" w:styleId="En-tteCar">
    <w:name w:val="En-tête Car"/>
    <w:basedOn w:val="Policepardfaut"/>
    <w:link w:val="En-tte"/>
    <w:uiPriority w:val="99"/>
    <w:rsid w:val="00720735"/>
  </w:style>
  <w:style w:type="paragraph" w:styleId="Pieddepage">
    <w:name w:val="footer"/>
    <w:basedOn w:val="Normal"/>
    <w:link w:val="PieddepageCar"/>
    <w:uiPriority w:val="99"/>
    <w:unhideWhenUsed/>
    <w:rsid w:val="00720735"/>
    <w:pPr>
      <w:tabs>
        <w:tab w:val="center" w:pos="4536"/>
        <w:tab w:val="right" w:pos="9072"/>
      </w:tabs>
    </w:pPr>
  </w:style>
  <w:style w:type="character" w:customStyle="1" w:styleId="PieddepageCar">
    <w:name w:val="Pied de page Car"/>
    <w:basedOn w:val="Policepardfaut"/>
    <w:link w:val="Pieddepage"/>
    <w:uiPriority w:val="99"/>
    <w:rsid w:val="00720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hw.moulai@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eT55iPjgCtYWCGq3GwYCRp4dA==">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3</Pages>
  <Words>681</Words>
  <Characters>3750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insaf</dc:creator>
  <cp:lastModifiedBy>DropZone</cp:lastModifiedBy>
  <cp:revision>30</cp:revision>
  <dcterms:created xsi:type="dcterms:W3CDTF">2022-05-25T07:54:00Z</dcterms:created>
  <dcterms:modified xsi:type="dcterms:W3CDTF">2024-05-15T14:48:00Z</dcterms:modified>
</cp:coreProperties>
</file>